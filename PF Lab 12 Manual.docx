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84D6" w14:textId="77777777" w:rsidR="005F010B" w:rsidRPr="004A37D2" w:rsidRDefault="005F010B" w:rsidP="005F010B">
      <w:pPr>
        <w:pStyle w:val="NoSpacing"/>
        <w:tabs>
          <w:tab w:val="left" w:pos="1752"/>
          <w:tab w:val="center" w:pos="4520"/>
        </w:tabs>
        <w:jc w:val="center"/>
        <w:rPr>
          <w:b/>
          <w:sz w:val="36"/>
          <w:szCs w:val="36"/>
        </w:rPr>
      </w:pPr>
      <w:r>
        <w:rPr>
          <w:b/>
          <w:sz w:val="36"/>
          <w:szCs w:val="36"/>
        </w:rPr>
        <w:t>Programming Fundamentals</w:t>
      </w:r>
    </w:p>
    <w:tbl>
      <w:tblPr>
        <w:tblStyle w:val="TableGrid"/>
        <w:tblpPr w:leftFromText="180" w:rightFromText="180" w:vertAnchor="page" w:horzAnchor="margin" w:tblpXSpec="center" w:tblpY="3001"/>
        <w:tblW w:w="0" w:type="auto"/>
        <w:tblLook w:val="04A0" w:firstRow="1" w:lastRow="0" w:firstColumn="1" w:lastColumn="0" w:noHBand="0" w:noVBand="1"/>
      </w:tblPr>
      <w:tblGrid>
        <w:gridCol w:w="1167"/>
        <w:gridCol w:w="8089"/>
      </w:tblGrid>
      <w:tr w:rsidR="005F010B" w:rsidRPr="00C40D0E" w14:paraId="4276E019" w14:textId="77777777" w:rsidTr="000C40D8">
        <w:tc>
          <w:tcPr>
            <w:tcW w:w="9256" w:type="dxa"/>
            <w:gridSpan w:val="2"/>
            <w:vAlign w:val="center"/>
          </w:tcPr>
          <w:p w14:paraId="51A1AD01" w14:textId="47E31EC0" w:rsidR="005F010B" w:rsidRPr="00DD32D9" w:rsidRDefault="005F010B" w:rsidP="000C40D8">
            <w:pPr>
              <w:pStyle w:val="Heading1"/>
              <w:numPr>
                <w:ilvl w:val="0"/>
                <w:numId w:val="0"/>
              </w:numPr>
              <w:jc w:val="center"/>
              <w:outlineLvl w:val="0"/>
              <w:rPr>
                <w:color w:val="000000" w:themeColor="text1"/>
                <w:shd w:val="clear" w:color="auto" w:fill="FFFFFF" w:themeFill="background1"/>
              </w:rPr>
            </w:pPr>
            <w:bookmarkStart w:id="0" w:name="_Toc80870516"/>
            <w:r w:rsidRPr="00613004">
              <w:t>Lab</w:t>
            </w:r>
            <w:r w:rsidRPr="0004380D">
              <w:rPr>
                <w:color w:val="000000" w:themeColor="text1"/>
                <w:shd w:val="clear" w:color="auto" w:fill="FFFFFF" w:themeFill="background1"/>
              </w:rPr>
              <w:t xml:space="preserve"> </w:t>
            </w:r>
            <w:bookmarkEnd w:id="0"/>
            <w:r w:rsidR="00D35FB6">
              <w:rPr>
                <w:color w:val="000000" w:themeColor="text1"/>
                <w:shd w:val="clear" w:color="auto" w:fill="FFFFFF" w:themeFill="background1"/>
              </w:rPr>
              <w:t>12</w:t>
            </w:r>
            <w:bookmarkStart w:id="1" w:name="_GoBack"/>
            <w:bookmarkEnd w:id="1"/>
          </w:p>
        </w:tc>
      </w:tr>
      <w:tr w:rsidR="005F010B" w:rsidRPr="00C40D0E" w14:paraId="2178EC46" w14:textId="77777777" w:rsidTr="000C40D8">
        <w:tc>
          <w:tcPr>
            <w:tcW w:w="1167" w:type="dxa"/>
            <w:vAlign w:val="center"/>
          </w:tcPr>
          <w:p w14:paraId="657FE5AA" w14:textId="77777777" w:rsidR="005F010B" w:rsidRPr="00073B90" w:rsidRDefault="005F010B" w:rsidP="000C40D8">
            <w:pPr>
              <w:pStyle w:val="NoSpacing"/>
              <w:rPr>
                <w:b/>
              </w:rPr>
            </w:pPr>
            <w:r w:rsidRPr="00073B90">
              <w:rPr>
                <w:b/>
              </w:rPr>
              <w:t>Topic</w:t>
            </w:r>
          </w:p>
        </w:tc>
        <w:tc>
          <w:tcPr>
            <w:tcW w:w="8089" w:type="dxa"/>
            <w:vAlign w:val="center"/>
          </w:tcPr>
          <w:p w14:paraId="769A88A4" w14:textId="1EA14998" w:rsidR="005F010B" w:rsidRPr="007575F4" w:rsidRDefault="005F010B" w:rsidP="000C40D8">
            <w:pPr>
              <w:pStyle w:val="NoSpacing"/>
              <w:rPr>
                <w:rFonts w:cstheme="minorHAnsi"/>
                <w:color w:val="000000"/>
              </w:rPr>
            </w:pPr>
            <w:r>
              <w:rPr>
                <w:rFonts w:cstheme="minorHAnsi"/>
                <w:color w:val="000000"/>
              </w:rPr>
              <w:t>2D ARRAYS</w:t>
            </w:r>
          </w:p>
        </w:tc>
      </w:tr>
      <w:tr w:rsidR="005F010B" w:rsidRPr="00C40D0E" w14:paraId="17864758" w14:textId="77777777" w:rsidTr="000C40D8">
        <w:trPr>
          <w:trHeight w:val="2615"/>
        </w:trPr>
        <w:tc>
          <w:tcPr>
            <w:tcW w:w="1167" w:type="dxa"/>
            <w:vAlign w:val="center"/>
          </w:tcPr>
          <w:p w14:paraId="370CF419" w14:textId="77777777" w:rsidR="005F010B" w:rsidRPr="00073B90" w:rsidRDefault="005F010B" w:rsidP="000C40D8">
            <w:pPr>
              <w:pStyle w:val="NoSpacing"/>
              <w:rPr>
                <w:b/>
              </w:rPr>
            </w:pPr>
            <w:r w:rsidRPr="00073B90">
              <w:rPr>
                <w:b/>
              </w:rPr>
              <w:t>Objective</w:t>
            </w:r>
          </w:p>
        </w:tc>
        <w:tc>
          <w:tcPr>
            <w:tcW w:w="8089" w:type="dxa"/>
          </w:tcPr>
          <w:p w14:paraId="06FD458B" w14:textId="77777777" w:rsidR="005F010B" w:rsidRPr="007575F4" w:rsidRDefault="005F010B" w:rsidP="000C40D8">
            <w:pPr>
              <w:ind w:left="360"/>
              <w:jc w:val="both"/>
              <w:textAlignment w:val="baseline"/>
              <w:rPr>
                <w:rFonts w:cstheme="minorHAnsi"/>
                <w:color w:val="000000"/>
              </w:rPr>
            </w:pPr>
          </w:p>
          <w:p w14:paraId="438DB144" w14:textId="77777777" w:rsidR="005F010B" w:rsidRDefault="005F010B" w:rsidP="005F010B">
            <w:pPr>
              <w:numPr>
                <w:ilvl w:val="0"/>
                <w:numId w:val="5"/>
              </w:numPr>
              <w:jc w:val="both"/>
              <w:textAlignment w:val="baseline"/>
              <w:rPr>
                <w:color w:val="000000"/>
              </w:rPr>
            </w:pPr>
            <w:r>
              <w:rPr>
                <w:color w:val="000000"/>
              </w:rPr>
              <w:t>2D ARRAYS</w:t>
            </w:r>
          </w:p>
          <w:p w14:paraId="2DD6579E" w14:textId="77777777" w:rsidR="005F010B" w:rsidRDefault="005F010B" w:rsidP="005F010B">
            <w:pPr>
              <w:numPr>
                <w:ilvl w:val="1"/>
                <w:numId w:val="5"/>
              </w:numPr>
              <w:jc w:val="both"/>
              <w:textAlignment w:val="baseline"/>
              <w:rPr>
                <w:color w:val="000000"/>
              </w:rPr>
            </w:pPr>
            <w:r>
              <w:rPr>
                <w:color w:val="000000"/>
              </w:rPr>
              <w:t>Concept of 2D array as array of arrays.</w:t>
            </w:r>
          </w:p>
          <w:p w14:paraId="12EC210B" w14:textId="77777777" w:rsidR="005F010B" w:rsidRDefault="005F010B" w:rsidP="005F010B">
            <w:pPr>
              <w:numPr>
                <w:ilvl w:val="1"/>
                <w:numId w:val="5"/>
              </w:numPr>
              <w:jc w:val="both"/>
              <w:textAlignment w:val="baseline"/>
              <w:rPr>
                <w:color w:val="000000"/>
              </w:rPr>
            </w:pPr>
            <w:r>
              <w:rPr>
                <w:color w:val="000000"/>
              </w:rPr>
              <w:t>Declaring and initializing 2D arrays.</w:t>
            </w:r>
          </w:p>
          <w:p w14:paraId="07BC51E8" w14:textId="77777777" w:rsidR="005F010B" w:rsidRDefault="005F010B" w:rsidP="005F010B">
            <w:pPr>
              <w:numPr>
                <w:ilvl w:val="1"/>
                <w:numId w:val="5"/>
              </w:numPr>
              <w:jc w:val="both"/>
              <w:textAlignment w:val="baseline"/>
              <w:rPr>
                <w:color w:val="000000"/>
              </w:rPr>
            </w:pPr>
            <w:r>
              <w:rPr>
                <w:color w:val="000000"/>
              </w:rPr>
              <w:t>Memory model of 2D array.</w:t>
            </w:r>
          </w:p>
          <w:p w14:paraId="5E9ED984" w14:textId="77777777" w:rsidR="005F010B" w:rsidRDefault="005F010B" w:rsidP="005F010B">
            <w:pPr>
              <w:numPr>
                <w:ilvl w:val="1"/>
                <w:numId w:val="5"/>
              </w:numPr>
              <w:jc w:val="both"/>
              <w:textAlignment w:val="baseline"/>
              <w:rPr>
                <w:color w:val="000000"/>
              </w:rPr>
            </w:pPr>
            <w:r>
              <w:rPr>
                <w:color w:val="000000"/>
              </w:rPr>
              <w:t>Discuss why column size of each row must be same.</w:t>
            </w:r>
          </w:p>
          <w:p w14:paraId="0F0B8B8D" w14:textId="77777777" w:rsidR="005F010B" w:rsidRDefault="005F010B" w:rsidP="005F010B">
            <w:pPr>
              <w:numPr>
                <w:ilvl w:val="1"/>
                <w:numId w:val="5"/>
              </w:numPr>
              <w:jc w:val="both"/>
              <w:textAlignment w:val="baseline"/>
              <w:rPr>
                <w:color w:val="000000"/>
              </w:rPr>
            </w:pPr>
            <w:r>
              <w:rPr>
                <w:color w:val="000000"/>
              </w:rPr>
              <w:t>Accessing individual elements in 2D array.</w:t>
            </w:r>
          </w:p>
          <w:p w14:paraId="48F55798" w14:textId="77777777" w:rsidR="005F010B" w:rsidRDefault="005F010B" w:rsidP="005F010B">
            <w:pPr>
              <w:numPr>
                <w:ilvl w:val="1"/>
                <w:numId w:val="5"/>
              </w:numPr>
              <w:jc w:val="both"/>
              <w:textAlignment w:val="baseline"/>
              <w:rPr>
                <w:color w:val="000000"/>
              </w:rPr>
            </w:pPr>
            <w:r>
              <w:rPr>
                <w:color w:val="000000"/>
              </w:rPr>
              <w:t>Traversing 2D array (row-wise, column-wise, diagonally)</w:t>
            </w:r>
          </w:p>
          <w:p w14:paraId="072E44FA" w14:textId="77777777" w:rsidR="005F010B" w:rsidRDefault="005F010B" w:rsidP="005F010B">
            <w:pPr>
              <w:numPr>
                <w:ilvl w:val="1"/>
                <w:numId w:val="5"/>
              </w:numPr>
              <w:jc w:val="both"/>
              <w:textAlignment w:val="baseline"/>
              <w:rPr>
                <w:color w:val="000000"/>
              </w:rPr>
            </w:pPr>
            <w:r>
              <w:rPr>
                <w:color w:val="000000"/>
              </w:rPr>
              <w:t>Handling 2D arrays using 1D array functions.</w:t>
            </w:r>
          </w:p>
          <w:p w14:paraId="1518EDBC" w14:textId="77777777" w:rsidR="005F010B" w:rsidRDefault="005F010B" w:rsidP="005F010B">
            <w:pPr>
              <w:numPr>
                <w:ilvl w:val="1"/>
                <w:numId w:val="5"/>
              </w:numPr>
              <w:jc w:val="both"/>
              <w:textAlignment w:val="baseline"/>
              <w:rPr>
                <w:color w:val="000000"/>
              </w:rPr>
            </w:pPr>
            <w:r>
              <w:rPr>
                <w:color w:val="000000"/>
              </w:rPr>
              <w:t>Problem solving involving 2D arrays.</w:t>
            </w:r>
          </w:p>
          <w:p w14:paraId="6AD20E95" w14:textId="77777777" w:rsidR="005F010B" w:rsidRPr="007575F4" w:rsidRDefault="005F010B" w:rsidP="000C40D8">
            <w:pPr>
              <w:ind w:left="630"/>
              <w:jc w:val="both"/>
              <w:textAlignment w:val="baseline"/>
              <w:rPr>
                <w:rFonts w:cstheme="minorHAnsi"/>
              </w:rPr>
            </w:pPr>
          </w:p>
        </w:tc>
      </w:tr>
    </w:tbl>
    <w:p w14:paraId="156BACF3" w14:textId="77777777" w:rsidR="005F010B" w:rsidRDefault="005F010B" w:rsidP="005F010B"/>
    <w:p w14:paraId="4B0962FF" w14:textId="77777777" w:rsidR="005F010B" w:rsidRDefault="005F010B" w:rsidP="005F010B"/>
    <w:p w14:paraId="4227B651" w14:textId="77777777" w:rsidR="005F010B" w:rsidRDefault="005F010B" w:rsidP="005F010B">
      <w:pPr>
        <w:jc w:val="both"/>
        <w:rPr>
          <w:rFonts w:cstheme="minorHAnsi"/>
          <w:b/>
        </w:rPr>
      </w:pPr>
      <w:r>
        <w:rPr>
          <w:rFonts w:cstheme="minorHAnsi"/>
          <w:b/>
        </w:rPr>
        <w:t xml:space="preserve">Lab Description: </w:t>
      </w:r>
    </w:p>
    <w:p w14:paraId="088A0790" w14:textId="77777777" w:rsidR="005F010B" w:rsidRDefault="005F010B" w:rsidP="005F010B">
      <w:pPr>
        <w:jc w:val="both"/>
      </w:pPr>
      <w:r>
        <w:rPr>
          <w:rFonts w:cstheme="minorHAnsi"/>
        </w:rPr>
        <w:t>This lab is basically designed for the basic understanding of 2D array and its use.</w:t>
      </w:r>
    </w:p>
    <w:p w14:paraId="3250D364" w14:textId="77777777" w:rsidR="005F010B" w:rsidRDefault="005F010B" w:rsidP="005F010B">
      <w:pPr>
        <w:rPr>
          <w:b/>
          <w:bCs/>
        </w:rPr>
      </w:pPr>
      <w:r>
        <w:rPr>
          <w:b/>
          <w:bCs/>
        </w:rPr>
        <w:t>Two-dimensional Arrays:</w:t>
      </w:r>
    </w:p>
    <w:p w14:paraId="61CA6005" w14:textId="77777777" w:rsidR="005F010B" w:rsidRDefault="005F010B" w:rsidP="005F010B">
      <w:pPr>
        <w:jc w:val="both"/>
      </w:pPr>
      <w:r>
        <w:t>The simplest form of multidimensional array is the two-dimensional array. A two-dimensional array is, in essence, a list of one-dimensional arrays. To declare a two-dimensional integer array of size [</w:t>
      </w:r>
      <w:proofErr w:type="spellStart"/>
      <w:r>
        <w:t>rowSize</w:t>
      </w:r>
      <w:proofErr w:type="spellEnd"/>
      <w:r>
        <w:t>][</w:t>
      </w:r>
      <w:proofErr w:type="spellStart"/>
      <w:r>
        <w:t>ColumnSize</w:t>
      </w:r>
      <w:proofErr w:type="spellEnd"/>
      <w:r>
        <w:t>], you would write something as follows –</w:t>
      </w:r>
    </w:p>
    <w:p w14:paraId="2BD27E9A" w14:textId="77777777" w:rsidR="005F010B" w:rsidRDefault="005F010B" w:rsidP="005F010B">
      <w:r>
        <w:rPr>
          <w:b/>
          <w:bCs/>
        </w:rPr>
        <w:t>SYNTAX</w:t>
      </w:r>
      <w:r>
        <w:t>:</w:t>
      </w:r>
    </w:p>
    <w:p w14:paraId="454FAB2B" w14:textId="77777777" w:rsidR="005F010B" w:rsidRDefault="005F010B" w:rsidP="005F010B">
      <w:proofErr w:type="spellStart"/>
      <w:r>
        <w:t>dataType</w:t>
      </w:r>
      <w:proofErr w:type="spellEnd"/>
      <w:r>
        <w:t xml:space="preserve"> </w:t>
      </w:r>
      <w:proofErr w:type="spellStart"/>
      <w:r>
        <w:t>arrayName</w:t>
      </w:r>
      <w:proofErr w:type="spellEnd"/>
      <w:r>
        <w:t>[</w:t>
      </w:r>
      <w:proofErr w:type="spellStart"/>
      <w:r>
        <w:t>rowSize</w:t>
      </w:r>
      <w:proofErr w:type="spellEnd"/>
      <w:r>
        <w:t>][</w:t>
      </w:r>
      <w:proofErr w:type="spellStart"/>
      <w:r>
        <w:t>columnSize</w:t>
      </w:r>
      <w:proofErr w:type="spellEnd"/>
      <w:r>
        <w:t>];</w:t>
      </w:r>
    </w:p>
    <w:p w14:paraId="1C666691" w14:textId="77777777" w:rsidR="005F010B" w:rsidRDefault="005F010B" w:rsidP="005F010B">
      <w:r>
        <w:t xml:space="preserve">To </w:t>
      </w:r>
      <w:r>
        <w:rPr>
          <w:b/>
          <w:bCs/>
        </w:rPr>
        <w:t>declare</w:t>
      </w:r>
      <w:r>
        <w:t xml:space="preserve"> a 2D array of type Integer with 2 rows and 4 columns:</w:t>
      </w:r>
    </w:p>
    <w:p w14:paraId="1F798944" w14:textId="77777777" w:rsidR="005F010B" w:rsidRDefault="005F010B" w:rsidP="005F010B">
      <w:pPr>
        <w:rPr>
          <w:rFonts w:ascii="Consolas" w:hAnsi="Consolas" w:cs="Consolas"/>
          <w:color w:val="000000"/>
          <w:sz w:val="19"/>
          <w:szCs w:val="19"/>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3][4];</w:t>
      </w:r>
    </w:p>
    <w:p w14:paraId="1493BF36" w14:textId="77777777" w:rsidR="005F010B" w:rsidRDefault="005F010B" w:rsidP="005F010B">
      <w:pPr>
        <w:rPr>
          <w:b/>
          <w:bCs/>
        </w:rPr>
      </w:pPr>
      <w:r>
        <w:rPr>
          <w:b/>
          <w:bCs/>
        </w:rPr>
        <w:t>Initializing Two-Dimensional Arrays:</w:t>
      </w:r>
    </w:p>
    <w:p w14:paraId="031B355D" w14:textId="77777777" w:rsidR="005F010B" w:rsidRDefault="005F010B" w:rsidP="005F010B">
      <w:r>
        <w:t>Multidimensional arrays may be initialized by specifying bracketed values for each row. Following is an array with 3 rows and each row has 4 columns.</w:t>
      </w:r>
    </w:p>
    <w:p w14:paraId="45DAF3D9" w14:textId="77777777" w:rsidR="005F010B" w:rsidRDefault="005F010B" w:rsidP="005F010B">
      <w:pPr>
        <w:rPr>
          <w:rFonts w:ascii="Consolas" w:hAnsi="Consolas" w:cs="Consolas"/>
          <w:color w:val="000000"/>
          <w:sz w:val="19"/>
          <w:szCs w:val="19"/>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[3][4] = { { 0, 1, 2, 3 }, { 4, 5, 6, 7 }, { 8, 9, 10, 11 } };</w:t>
      </w:r>
    </w:p>
    <w:p w14:paraId="7BC9951C" w14:textId="77777777" w:rsidR="005F010B" w:rsidRDefault="005F010B" w:rsidP="005F010B">
      <w:r>
        <w:t xml:space="preserve">The nested braces, which indicate the intended row, are optional. The following initialization is equivalent to the previous example </w:t>
      </w:r>
    </w:p>
    <w:p w14:paraId="7F6A5CBD" w14:textId="77777777" w:rsidR="005F010B" w:rsidRDefault="005F010B" w:rsidP="005F010B">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3][4] = { 0, 1, 2, 3, 4, 5, 6, 7, 8, 9, 10, 11 };</w:t>
      </w:r>
    </w:p>
    <w:p w14:paraId="2E74AB62" w14:textId="77777777" w:rsidR="005F010B" w:rsidRDefault="005F010B" w:rsidP="005F010B">
      <w:pPr>
        <w:rPr>
          <w:b/>
          <w:bCs/>
        </w:rPr>
      </w:pPr>
      <w:r>
        <w:rPr>
          <w:b/>
          <w:bCs/>
        </w:rPr>
        <w:t>Memory model of Two-Dimensional Array:</w:t>
      </w:r>
    </w:p>
    <w:p w14:paraId="4CDF97A8" w14:textId="77777777" w:rsidR="005F010B" w:rsidRDefault="005F010B" w:rsidP="005F010B">
      <w:pPr>
        <w:rPr>
          <w:bCs/>
        </w:rPr>
      </w:pPr>
      <w:r>
        <w:rPr>
          <w:bCs/>
        </w:rPr>
        <w:t>Two-Dimensional array basically define as matrix form, but in actual it contains same memory map like one dimensional. Each index of a 2D array mapped on a 1D array.</w:t>
      </w:r>
    </w:p>
    <w:p w14:paraId="38C9E5B1" w14:textId="77777777" w:rsidR="005F010B" w:rsidRDefault="005F010B" w:rsidP="005F010B">
      <w:pPr>
        <w:rPr>
          <w:b/>
          <w:bCs/>
        </w:rPr>
      </w:pPr>
      <w:r>
        <w:rPr>
          <w:b/>
          <w:bCs/>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675"/>
      </w:tblGrid>
      <w:tr w:rsidR="005F010B" w14:paraId="0C0452D2" w14:textId="77777777" w:rsidTr="005F010B">
        <w:tc>
          <w:tcPr>
            <w:tcW w:w="4667" w:type="dxa"/>
          </w:tcPr>
          <w:p w14:paraId="347D9317" w14:textId="77777777" w:rsidR="005F010B" w:rsidRDefault="005F010B">
            <w:pPr>
              <w:rPr>
                <w:bCs/>
              </w:rPr>
            </w:pPr>
          </w:p>
          <w:p w14:paraId="5080A063" w14:textId="77777777" w:rsidR="005F010B" w:rsidRDefault="005F010B">
            <w:pPr>
              <w:rPr>
                <w:b/>
                <w:bCs/>
              </w:rPr>
            </w:pPr>
            <w:r>
              <w:rPr>
                <w:b/>
                <w:bCs/>
              </w:rPr>
              <w:t>2D array:</w:t>
            </w:r>
          </w:p>
          <w:tbl>
            <w:tblPr>
              <w:tblStyle w:val="TableGrid"/>
              <w:tblW w:w="0" w:type="auto"/>
              <w:tblLook w:val="04A0" w:firstRow="1" w:lastRow="0" w:firstColumn="1" w:lastColumn="0" w:noHBand="0" w:noVBand="1"/>
            </w:tblPr>
            <w:tblGrid>
              <w:gridCol w:w="585"/>
              <w:gridCol w:w="471"/>
              <w:gridCol w:w="471"/>
            </w:tblGrid>
            <w:tr w:rsidR="005F010B" w14:paraId="51124EA4" w14:textId="77777777">
              <w:tc>
                <w:tcPr>
                  <w:tcW w:w="585" w:type="dxa"/>
                  <w:tcBorders>
                    <w:top w:val="nil"/>
                    <w:left w:val="nil"/>
                    <w:bottom w:val="nil"/>
                    <w:right w:val="nil"/>
                  </w:tcBorders>
                  <w:hideMark/>
                </w:tcPr>
                <w:p w14:paraId="7195D74B" w14:textId="77777777" w:rsidR="005F010B" w:rsidRDefault="005F010B">
                  <w:pPr>
                    <w:rPr>
                      <w:b/>
                      <w:bCs/>
                    </w:rPr>
                  </w:pPr>
                  <w:proofErr w:type="spellStart"/>
                  <w:r>
                    <w:rPr>
                      <w:b/>
                      <w:bCs/>
                    </w:rPr>
                    <w:t>arr</w:t>
                  </w:r>
                  <w:proofErr w:type="spellEnd"/>
                </w:p>
              </w:tc>
              <w:tc>
                <w:tcPr>
                  <w:tcW w:w="438" w:type="dxa"/>
                  <w:tcBorders>
                    <w:top w:val="nil"/>
                    <w:left w:val="nil"/>
                    <w:bottom w:val="single" w:sz="4" w:space="0" w:color="auto"/>
                    <w:right w:val="nil"/>
                  </w:tcBorders>
                  <w:hideMark/>
                </w:tcPr>
                <w:p w14:paraId="1C715694" w14:textId="77777777" w:rsidR="005F010B" w:rsidRDefault="005F010B">
                  <w:pPr>
                    <w:rPr>
                      <w:b/>
                      <w:bCs/>
                    </w:rPr>
                  </w:pPr>
                  <w:r>
                    <w:rPr>
                      <w:b/>
                      <w:bCs/>
                    </w:rPr>
                    <w:t>[0]</w:t>
                  </w:r>
                </w:p>
              </w:tc>
              <w:tc>
                <w:tcPr>
                  <w:tcW w:w="438" w:type="dxa"/>
                  <w:tcBorders>
                    <w:top w:val="nil"/>
                    <w:left w:val="nil"/>
                    <w:bottom w:val="single" w:sz="4" w:space="0" w:color="auto"/>
                    <w:right w:val="nil"/>
                  </w:tcBorders>
                  <w:hideMark/>
                </w:tcPr>
                <w:p w14:paraId="431328D5" w14:textId="77777777" w:rsidR="005F010B" w:rsidRDefault="005F010B">
                  <w:pPr>
                    <w:rPr>
                      <w:b/>
                      <w:bCs/>
                    </w:rPr>
                  </w:pPr>
                  <w:r>
                    <w:rPr>
                      <w:b/>
                      <w:bCs/>
                    </w:rPr>
                    <w:t>[1]</w:t>
                  </w:r>
                </w:p>
              </w:tc>
            </w:tr>
            <w:tr w:rsidR="005F010B" w14:paraId="2E46DD6E" w14:textId="77777777">
              <w:tc>
                <w:tcPr>
                  <w:tcW w:w="585" w:type="dxa"/>
                  <w:tcBorders>
                    <w:top w:val="nil"/>
                    <w:left w:val="nil"/>
                    <w:bottom w:val="nil"/>
                    <w:right w:val="single" w:sz="4" w:space="0" w:color="auto"/>
                  </w:tcBorders>
                  <w:hideMark/>
                </w:tcPr>
                <w:p w14:paraId="465FCC8F" w14:textId="77777777" w:rsidR="005F010B" w:rsidRDefault="005F010B">
                  <w:pPr>
                    <w:rPr>
                      <w:b/>
                      <w:bCs/>
                    </w:rPr>
                  </w:pPr>
                  <w:r>
                    <w:rPr>
                      <w:b/>
                      <w:bCs/>
                    </w:rPr>
                    <w:t>[0]</w:t>
                  </w:r>
                </w:p>
              </w:tc>
              <w:tc>
                <w:tcPr>
                  <w:tcW w:w="438" w:type="dxa"/>
                  <w:tcBorders>
                    <w:top w:val="single" w:sz="4" w:space="0" w:color="auto"/>
                    <w:left w:val="single" w:sz="4" w:space="0" w:color="auto"/>
                    <w:bottom w:val="single" w:sz="4" w:space="0" w:color="auto"/>
                    <w:right w:val="single" w:sz="4" w:space="0" w:color="auto"/>
                  </w:tcBorders>
                  <w:hideMark/>
                </w:tcPr>
                <w:p w14:paraId="643761C3" w14:textId="77777777" w:rsidR="005F010B" w:rsidRDefault="005F010B">
                  <w:pPr>
                    <w:rPr>
                      <w:bCs/>
                    </w:rPr>
                  </w:pPr>
                  <w:r>
                    <w:rPr>
                      <w:bCs/>
                    </w:rPr>
                    <w:t>11</w:t>
                  </w:r>
                </w:p>
              </w:tc>
              <w:tc>
                <w:tcPr>
                  <w:tcW w:w="438" w:type="dxa"/>
                  <w:tcBorders>
                    <w:top w:val="single" w:sz="4" w:space="0" w:color="auto"/>
                    <w:left w:val="single" w:sz="4" w:space="0" w:color="auto"/>
                    <w:bottom w:val="single" w:sz="4" w:space="0" w:color="auto"/>
                    <w:right w:val="single" w:sz="4" w:space="0" w:color="auto"/>
                  </w:tcBorders>
                  <w:hideMark/>
                </w:tcPr>
                <w:p w14:paraId="3BAE718C" w14:textId="77777777" w:rsidR="005F010B" w:rsidRDefault="005F010B">
                  <w:pPr>
                    <w:rPr>
                      <w:bCs/>
                    </w:rPr>
                  </w:pPr>
                  <w:r>
                    <w:rPr>
                      <w:bCs/>
                    </w:rPr>
                    <w:t>21</w:t>
                  </w:r>
                </w:p>
              </w:tc>
            </w:tr>
            <w:tr w:rsidR="005F010B" w14:paraId="4B11A2CD" w14:textId="77777777">
              <w:tc>
                <w:tcPr>
                  <w:tcW w:w="585" w:type="dxa"/>
                  <w:tcBorders>
                    <w:top w:val="nil"/>
                    <w:left w:val="nil"/>
                    <w:bottom w:val="nil"/>
                    <w:right w:val="single" w:sz="4" w:space="0" w:color="auto"/>
                  </w:tcBorders>
                  <w:hideMark/>
                </w:tcPr>
                <w:p w14:paraId="6FA98911" w14:textId="77777777" w:rsidR="005F010B" w:rsidRDefault="005F010B">
                  <w:pPr>
                    <w:rPr>
                      <w:b/>
                      <w:bCs/>
                    </w:rPr>
                  </w:pPr>
                  <w:r>
                    <w:rPr>
                      <w:b/>
                      <w:bCs/>
                    </w:rPr>
                    <w:t>[1]</w:t>
                  </w:r>
                </w:p>
              </w:tc>
              <w:tc>
                <w:tcPr>
                  <w:tcW w:w="438" w:type="dxa"/>
                  <w:tcBorders>
                    <w:top w:val="single" w:sz="4" w:space="0" w:color="auto"/>
                    <w:left w:val="single" w:sz="4" w:space="0" w:color="auto"/>
                    <w:bottom w:val="single" w:sz="4" w:space="0" w:color="auto"/>
                    <w:right w:val="single" w:sz="4" w:space="0" w:color="auto"/>
                  </w:tcBorders>
                  <w:hideMark/>
                </w:tcPr>
                <w:p w14:paraId="55FC55A6" w14:textId="77777777" w:rsidR="005F010B" w:rsidRDefault="005F010B">
                  <w:pPr>
                    <w:rPr>
                      <w:bCs/>
                    </w:rPr>
                  </w:pPr>
                  <w:r>
                    <w:rPr>
                      <w:bCs/>
                    </w:rPr>
                    <w:t>35</w:t>
                  </w:r>
                </w:p>
              </w:tc>
              <w:tc>
                <w:tcPr>
                  <w:tcW w:w="438" w:type="dxa"/>
                  <w:tcBorders>
                    <w:top w:val="single" w:sz="4" w:space="0" w:color="auto"/>
                    <w:left w:val="single" w:sz="4" w:space="0" w:color="auto"/>
                    <w:bottom w:val="single" w:sz="4" w:space="0" w:color="auto"/>
                    <w:right w:val="single" w:sz="4" w:space="0" w:color="auto"/>
                  </w:tcBorders>
                  <w:hideMark/>
                </w:tcPr>
                <w:p w14:paraId="4C6EA08A" w14:textId="77777777" w:rsidR="005F010B" w:rsidRDefault="005F010B">
                  <w:pPr>
                    <w:rPr>
                      <w:bCs/>
                    </w:rPr>
                  </w:pPr>
                  <w:r>
                    <w:rPr>
                      <w:bCs/>
                    </w:rPr>
                    <w:t>14</w:t>
                  </w:r>
                </w:p>
              </w:tc>
            </w:tr>
            <w:tr w:rsidR="005F010B" w14:paraId="0E999387" w14:textId="77777777">
              <w:tc>
                <w:tcPr>
                  <w:tcW w:w="585" w:type="dxa"/>
                  <w:tcBorders>
                    <w:top w:val="nil"/>
                    <w:left w:val="nil"/>
                    <w:bottom w:val="nil"/>
                    <w:right w:val="single" w:sz="4" w:space="0" w:color="auto"/>
                  </w:tcBorders>
                  <w:hideMark/>
                </w:tcPr>
                <w:p w14:paraId="7E9F760D" w14:textId="77777777" w:rsidR="005F010B" w:rsidRDefault="005F010B">
                  <w:pPr>
                    <w:rPr>
                      <w:b/>
                      <w:bCs/>
                    </w:rPr>
                  </w:pPr>
                  <w:r>
                    <w:rPr>
                      <w:b/>
                      <w:bCs/>
                    </w:rPr>
                    <w:t>[2]</w:t>
                  </w:r>
                </w:p>
              </w:tc>
              <w:tc>
                <w:tcPr>
                  <w:tcW w:w="438" w:type="dxa"/>
                  <w:tcBorders>
                    <w:top w:val="single" w:sz="4" w:space="0" w:color="auto"/>
                    <w:left w:val="single" w:sz="4" w:space="0" w:color="auto"/>
                    <w:bottom w:val="single" w:sz="4" w:space="0" w:color="auto"/>
                    <w:right w:val="single" w:sz="4" w:space="0" w:color="auto"/>
                  </w:tcBorders>
                  <w:hideMark/>
                </w:tcPr>
                <w:p w14:paraId="4680B9EC" w14:textId="77777777" w:rsidR="005F010B" w:rsidRDefault="005F010B">
                  <w:pPr>
                    <w:rPr>
                      <w:bCs/>
                    </w:rPr>
                  </w:pPr>
                  <w:r>
                    <w:rPr>
                      <w:bCs/>
                    </w:rPr>
                    <w:t>51</w:t>
                  </w:r>
                </w:p>
              </w:tc>
              <w:tc>
                <w:tcPr>
                  <w:tcW w:w="438" w:type="dxa"/>
                  <w:tcBorders>
                    <w:top w:val="single" w:sz="4" w:space="0" w:color="auto"/>
                    <w:left w:val="single" w:sz="4" w:space="0" w:color="auto"/>
                    <w:bottom w:val="single" w:sz="4" w:space="0" w:color="auto"/>
                    <w:right w:val="single" w:sz="4" w:space="0" w:color="auto"/>
                  </w:tcBorders>
                  <w:hideMark/>
                </w:tcPr>
                <w:p w14:paraId="53696D79" w14:textId="77777777" w:rsidR="005F010B" w:rsidRDefault="005F010B">
                  <w:pPr>
                    <w:rPr>
                      <w:bCs/>
                    </w:rPr>
                  </w:pPr>
                  <w:r>
                    <w:rPr>
                      <w:bCs/>
                    </w:rPr>
                    <w:t>63</w:t>
                  </w:r>
                </w:p>
              </w:tc>
            </w:tr>
          </w:tbl>
          <w:p w14:paraId="34BD49FB" w14:textId="77777777" w:rsidR="005F010B" w:rsidRDefault="005F010B">
            <w:pPr>
              <w:rPr>
                <w:bCs/>
              </w:rPr>
            </w:pPr>
          </w:p>
          <w:p w14:paraId="5CCBF4E7" w14:textId="77777777" w:rsidR="005F010B" w:rsidRDefault="005F010B">
            <w:pPr>
              <w:rPr>
                <w:bCs/>
              </w:rPr>
            </w:pPr>
          </w:p>
        </w:tc>
        <w:tc>
          <w:tcPr>
            <w:tcW w:w="4675" w:type="dxa"/>
          </w:tcPr>
          <w:p w14:paraId="177F3024" w14:textId="77777777" w:rsidR="005F010B" w:rsidRDefault="005F010B">
            <w:pPr>
              <w:rPr>
                <w:bCs/>
              </w:rPr>
            </w:pPr>
          </w:p>
          <w:p w14:paraId="05668FFA" w14:textId="77777777" w:rsidR="005F010B" w:rsidRDefault="005F010B">
            <w:pPr>
              <w:rPr>
                <w:b/>
                <w:bCs/>
              </w:rPr>
            </w:pPr>
            <w:r>
              <w:rPr>
                <w:b/>
                <w:bCs/>
              </w:rPr>
              <w:t>1D array:</w:t>
            </w:r>
          </w:p>
          <w:tbl>
            <w:tblPr>
              <w:tblStyle w:val="TableGrid"/>
              <w:tblW w:w="0" w:type="auto"/>
              <w:tblLook w:val="04A0" w:firstRow="1" w:lastRow="0" w:firstColumn="1" w:lastColumn="0" w:noHBand="0" w:noVBand="1"/>
            </w:tblPr>
            <w:tblGrid>
              <w:gridCol w:w="635"/>
              <w:gridCol w:w="635"/>
              <w:gridCol w:w="635"/>
              <w:gridCol w:w="636"/>
              <w:gridCol w:w="636"/>
              <w:gridCol w:w="636"/>
              <w:gridCol w:w="636"/>
            </w:tblGrid>
            <w:tr w:rsidR="005F010B" w14:paraId="717B7009" w14:textId="77777777">
              <w:tc>
                <w:tcPr>
                  <w:tcW w:w="635" w:type="dxa"/>
                  <w:tcBorders>
                    <w:top w:val="nil"/>
                    <w:left w:val="nil"/>
                    <w:bottom w:val="nil"/>
                    <w:right w:val="nil"/>
                  </w:tcBorders>
                </w:tcPr>
                <w:p w14:paraId="4AAE1474" w14:textId="77777777" w:rsidR="005F010B" w:rsidRDefault="005F010B">
                  <w:pPr>
                    <w:rPr>
                      <w:b/>
                      <w:bCs/>
                    </w:rPr>
                  </w:pPr>
                </w:p>
              </w:tc>
              <w:tc>
                <w:tcPr>
                  <w:tcW w:w="635" w:type="dxa"/>
                  <w:tcBorders>
                    <w:top w:val="nil"/>
                    <w:left w:val="nil"/>
                    <w:bottom w:val="single" w:sz="4" w:space="0" w:color="auto"/>
                    <w:right w:val="nil"/>
                  </w:tcBorders>
                  <w:hideMark/>
                </w:tcPr>
                <w:p w14:paraId="13538D8B" w14:textId="77777777" w:rsidR="005F010B" w:rsidRDefault="005F010B">
                  <w:pPr>
                    <w:rPr>
                      <w:b/>
                      <w:bCs/>
                    </w:rPr>
                  </w:pPr>
                  <w:r>
                    <w:rPr>
                      <w:b/>
                      <w:bCs/>
                    </w:rPr>
                    <w:t>[0]</w:t>
                  </w:r>
                </w:p>
              </w:tc>
              <w:tc>
                <w:tcPr>
                  <w:tcW w:w="635" w:type="dxa"/>
                  <w:tcBorders>
                    <w:top w:val="nil"/>
                    <w:left w:val="nil"/>
                    <w:bottom w:val="single" w:sz="4" w:space="0" w:color="auto"/>
                    <w:right w:val="nil"/>
                  </w:tcBorders>
                  <w:hideMark/>
                </w:tcPr>
                <w:p w14:paraId="0769DA74" w14:textId="77777777" w:rsidR="005F010B" w:rsidRDefault="005F010B">
                  <w:pPr>
                    <w:rPr>
                      <w:b/>
                      <w:bCs/>
                    </w:rPr>
                  </w:pPr>
                  <w:r>
                    <w:rPr>
                      <w:b/>
                      <w:bCs/>
                    </w:rPr>
                    <w:t>[1]</w:t>
                  </w:r>
                </w:p>
              </w:tc>
              <w:tc>
                <w:tcPr>
                  <w:tcW w:w="636" w:type="dxa"/>
                  <w:tcBorders>
                    <w:top w:val="nil"/>
                    <w:left w:val="nil"/>
                    <w:bottom w:val="single" w:sz="4" w:space="0" w:color="auto"/>
                    <w:right w:val="nil"/>
                  </w:tcBorders>
                  <w:hideMark/>
                </w:tcPr>
                <w:p w14:paraId="02EE362A" w14:textId="77777777" w:rsidR="005F010B" w:rsidRDefault="005F010B">
                  <w:pPr>
                    <w:rPr>
                      <w:b/>
                      <w:bCs/>
                    </w:rPr>
                  </w:pPr>
                  <w:r>
                    <w:rPr>
                      <w:b/>
                      <w:bCs/>
                    </w:rPr>
                    <w:t>[2]</w:t>
                  </w:r>
                </w:p>
              </w:tc>
              <w:tc>
                <w:tcPr>
                  <w:tcW w:w="636" w:type="dxa"/>
                  <w:tcBorders>
                    <w:top w:val="nil"/>
                    <w:left w:val="nil"/>
                    <w:bottom w:val="single" w:sz="4" w:space="0" w:color="auto"/>
                    <w:right w:val="nil"/>
                  </w:tcBorders>
                  <w:hideMark/>
                </w:tcPr>
                <w:p w14:paraId="07A08835" w14:textId="77777777" w:rsidR="005F010B" w:rsidRDefault="005F010B">
                  <w:pPr>
                    <w:rPr>
                      <w:b/>
                      <w:bCs/>
                    </w:rPr>
                  </w:pPr>
                  <w:r>
                    <w:rPr>
                      <w:b/>
                      <w:bCs/>
                    </w:rPr>
                    <w:t>[3]</w:t>
                  </w:r>
                </w:p>
              </w:tc>
              <w:tc>
                <w:tcPr>
                  <w:tcW w:w="636" w:type="dxa"/>
                  <w:tcBorders>
                    <w:top w:val="nil"/>
                    <w:left w:val="nil"/>
                    <w:bottom w:val="single" w:sz="4" w:space="0" w:color="auto"/>
                    <w:right w:val="nil"/>
                  </w:tcBorders>
                  <w:hideMark/>
                </w:tcPr>
                <w:p w14:paraId="34960D68" w14:textId="77777777" w:rsidR="005F010B" w:rsidRDefault="005F010B">
                  <w:pPr>
                    <w:rPr>
                      <w:b/>
                      <w:bCs/>
                    </w:rPr>
                  </w:pPr>
                  <w:r>
                    <w:rPr>
                      <w:b/>
                      <w:bCs/>
                    </w:rPr>
                    <w:t>[4]</w:t>
                  </w:r>
                </w:p>
              </w:tc>
              <w:tc>
                <w:tcPr>
                  <w:tcW w:w="636" w:type="dxa"/>
                  <w:tcBorders>
                    <w:top w:val="nil"/>
                    <w:left w:val="nil"/>
                    <w:bottom w:val="single" w:sz="4" w:space="0" w:color="auto"/>
                    <w:right w:val="nil"/>
                  </w:tcBorders>
                  <w:hideMark/>
                </w:tcPr>
                <w:p w14:paraId="7B8D296F" w14:textId="77777777" w:rsidR="005F010B" w:rsidRDefault="005F010B">
                  <w:pPr>
                    <w:rPr>
                      <w:b/>
                      <w:bCs/>
                    </w:rPr>
                  </w:pPr>
                  <w:r>
                    <w:rPr>
                      <w:b/>
                      <w:bCs/>
                    </w:rPr>
                    <w:t>[5]</w:t>
                  </w:r>
                </w:p>
              </w:tc>
            </w:tr>
            <w:tr w:rsidR="005F010B" w14:paraId="08DD1554" w14:textId="77777777">
              <w:tc>
                <w:tcPr>
                  <w:tcW w:w="635" w:type="dxa"/>
                  <w:tcBorders>
                    <w:top w:val="nil"/>
                    <w:left w:val="nil"/>
                    <w:bottom w:val="nil"/>
                    <w:right w:val="single" w:sz="4" w:space="0" w:color="auto"/>
                  </w:tcBorders>
                  <w:hideMark/>
                </w:tcPr>
                <w:p w14:paraId="2785F04C" w14:textId="77777777" w:rsidR="005F010B" w:rsidRDefault="005F010B">
                  <w:pPr>
                    <w:rPr>
                      <w:b/>
                      <w:bCs/>
                    </w:rPr>
                  </w:pPr>
                  <w:proofErr w:type="spellStart"/>
                  <w:r>
                    <w:rPr>
                      <w:b/>
                      <w:bCs/>
                    </w:rPr>
                    <w:t>arr</w:t>
                  </w:r>
                  <w:proofErr w:type="spellEnd"/>
                </w:p>
              </w:tc>
              <w:tc>
                <w:tcPr>
                  <w:tcW w:w="635" w:type="dxa"/>
                  <w:tcBorders>
                    <w:top w:val="single" w:sz="4" w:space="0" w:color="auto"/>
                    <w:left w:val="single" w:sz="4" w:space="0" w:color="auto"/>
                    <w:bottom w:val="single" w:sz="4" w:space="0" w:color="auto"/>
                    <w:right w:val="single" w:sz="4" w:space="0" w:color="auto"/>
                  </w:tcBorders>
                  <w:hideMark/>
                </w:tcPr>
                <w:p w14:paraId="58606428" w14:textId="77777777" w:rsidR="005F010B" w:rsidRDefault="005F010B">
                  <w:pPr>
                    <w:rPr>
                      <w:bCs/>
                    </w:rPr>
                  </w:pPr>
                  <w:r>
                    <w:rPr>
                      <w:bCs/>
                    </w:rPr>
                    <w:t>11</w:t>
                  </w:r>
                </w:p>
              </w:tc>
              <w:tc>
                <w:tcPr>
                  <w:tcW w:w="635" w:type="dxa"/>
                  <w:tcBorders>
                    <w:top w:val="single" w:sz="4" w:space="0" w:color="auto"/>
                    <w:left w:val="single" w:sz="4" w:space="0" w:color="auto"/>
                    <w:bottom w:val="single" w:sz="4" w:space="0" w:color="auto"/>
                    <w:right w:val="single" w:sz="4" w:space="0" w:color="auto"/>
                  </w:tcBorders>
                  <w:hideMark/>
                </w:tcPr>
                <w:p w14:paraId="04EF367D" w14:textId="77777777" w:rsidR="005F010B" w:rsidRDefault="005F010B">
                  <w:pPr>
                    <w:rPr>
                      <w:bCs/>
                    </w:rPr>
                  </w:pPr>
                  <w:r>
                    <w:rPr>
                      <w:bCs/>
                    </w:rPr>
                    <w:t>21</w:t>
                  </w:r>
                </w:p>
              </w:tc>
              <w:tc>
                <w:tcPr>
                  <w:tcW w:w="636" w:type="dxa"/>
                  <w:tcBorders>
                    <w:top w:val="single" w:sz="4" w:space="0" w:color="auto"/>
                    <w:left w:val="single" w:sz="4" w:space="0" w:color="auto"/>
                    <w:bottom w:val="single" w:sz="4" w:space="0" w:color="auto"/>
                    <w:right w:val="single" w:sz="4" w:space="0" w:color="auto"/>
                  </w:tcBorders>
                  <w:hideMark/>
                </w:tcPr>
                <w:p w14:paraId="680A18B9" w14:textId="77777777" w:rsidR="005F010B" w:rsidRDefault="005F010B">
                  <w:pPr>
                    <w:rPr>
                      <w:bCs/>
                    </w:rPr>
                  </w:pPr>
                  <w:r>
                    <w:rPr>
                      <w:bCs/>
                    </w:rPr>
                    <w:t>35</w:t>
                  </w:r>
                </w:p>
              </w:tc>
              <w:tc>
                <w:tcPr>
                  <w:tcW w:w="636" w:type="dxa"/>
                  <w:tcBorders>
                    <w:top w:val="single" w:sz="4" w:space="0" w:color="auto"/>
                    <w:left w:val="single" w:sz="4" w:space="0" w:color="auto"/>
                    <w:bottom w:val="single" w:sz="4" w:space="0" w:color="auto"/>
                    <w:right w:val="single" w:sz="4" w:space="0" w:color="auto"/>
                  </w:tcBorders>
                  <w:hideMark/>
                </w:tcPr>
                <w:p w14:paraId="66635DB4" w14:textId="77777777" w:rsidR="005F010B" w:rsidRDefault="005F010B">
                  <w:pPr>
                    <w:rPr>
                      <w:bCs/>
                    </w:rPr>
                  </w:pPr>
                  <w:r>
                    <w:rPr>
                      <w:bCs/>
                    </w:rPr>
                    <w:t>14</w:t>
                  </w:r>
                </w:p>
              </w:tc>
              <w:tc>
                <w:tcPr>
                  <w:tcW w:w="636" w:type="dxa"/>
                  <w:tcBorders>
                    <w:top w:val="single" w:sz="4" w:space="0" w:color="auto"/>
                    <w:left w:val="single" w:sz="4" w:space="0" w:color="auto"/>
                    <w:bottom w:val="single" w:sz="4" w:space="0" w:color="auto"/>
                    <w:right w:val="single" w:sz="4" w:space="0" w:color="auto"/>
                  </w:tcBorders>
                  <w:hideMark/>
                </w:tcPr>
                <w:p w14:paraId="0D0E9CD5" w14:textId="77777777" w:rsidR="005F010B" w:rsidRDefault="005F010B">
                  <w:pPr>
                    <w:rPr>
                      <w:bCs/>
                    </w:rPr>
                  </w:pPr>
                  <w:r>
                    <w:rPr>
                      <w:bCs/>
                    </w:rPr>
                    <w:t>51</w:t>
                  </w:r>
                </w:p>
              </w:tc>
              <w:tc>
                <w:tcPr>
                  <w:tcW w:w="636" w:type="dxa"/>
                  <w:tcBorders>
                    <w:top w:val="single" w:sz="4" w:space="0" w:color="auto"/>
                    <w:left w:val="single" w:sz="4" w:space="0" w:color="auto"/>
                    <w:bottom w:val="single" w:sz="4" w:space="0" w:color="auto"/>
                    <w:right w:val="single" w:sz="4" w:space="0" w:color="auto"/>
                  </w:tcBorders>
                  <w:hideMark/>
                </w:tcPr>
                <w:p w14:paraId="04A35413" w14:textId="77777777" w:rsidR="005F010B" w:rsidRDefault="005F010B">
                  <w:pPr>
                    <w:rPr>
                      <w:bCs/>
                    </w:rPr>
                  </w:pPr>
                  <w:r>
                    <w:rPr>
                      <w:bCs/>
                    </w:rPr>
                    <w:t>63</w:t>
                  </w:r>
                </w:p>
              </w:tc>
            </w:tr>
          </w:tbl>
          <w:p w14:paraId="2487E260" w14:textId="77777777" w:rsidR="005F010B" w:rsidRDefault="005F010B">
            <w:pPr>
              <w:rPr>
                <w:b/>
                <w:bCs/>
              </w:rPr>
            </w:pPr>
          </w:p>
        </w:tc>
      </w:tr>
    </w:tbl>
    <w:p w14:paraId="1CEA02E1" w14:textId="77777777" w:rsidR="005F010B" w:rsidRDefault="005F010B" w:rsidP="005F010B">
      <w:pPr>
        <w:rPr>
          <w:b/>
          <w:bCs/>
        </w:rPr>
      </w:pPr>
      <w:r>
        <w:rPr>
          <w:b/>
          <w:bCs/>
        </w:rPr>
        <w:t>Accessing Two-Dimensional Array Elements:</w:t>
      </w:r>
    </w:p>
    <w:p w14:paraId="587D3B3E" w14:textId="77777777" w:rsidR="005F010B" w:rsidRDefault="005F010B" w:rsidP="005F010B">
      <w:pPr>
        <w:jc w:val="both"/>
      </w:pPr>
      <w:r>
        <w:t>An element in a two-dimensional array is accessed by using the subscripts, i.e., row index and column index of the array.</w:t>
      </w:r>
    </w:p>
    <w:p w14:paraId="57569AA1" w14:textId="77777777" w:rsidR="005F010B" w:rsidRDefault="005F010B" w:rsidP="005F010B">
      <w:pPr>
        <w:jc w:val="both"/>
        <w:rPr>
          <w:b/>
        </w:rPr>
      </w:pPr>
      <w:r>
        <w:rPr>
          <w:b/>
        </w:rPr>
        <w:t>Example:</w:t>
      </w:r>
    </w:p>
    <w:p w14:paraId="3076FBEA" w14:textId="77777777" w:rsidR="005F010B" w:rsidRDefault="005F010B" w:rsidP="005F010B">
      <w:pPr>
        <w:jc w:val="both"/>
        <w:rPr>
          <w:rFonts w:ascii="Consolas" w:hAnsi="Consolas" w:cs="Consolas"/>
          <w:color w:val="000000"/>
          <w:sz w:val="19"/>
          <w:szCs w:val="19"/>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2][3];</w:t>
      </w:r>
    </w:p>
    <w:p w14:paraId="5FAB0949" w14:textId="77777777" w:rsidR="005F010B" w:rsidRDefault="005F010B" w:rsidP="005F010B">
      <w:pPr>
        <w:jc w:val="both"/>
      </w:pPr>
      <w:r>
        <w:t>The above statement will take the 4</w:t>
      </w:r>
      <w:r>
        <w:rPr>
          <w:vertAlign w:val="superscript"/>
        </w:rPr>
        <w:t>th</w:t>
      </w:r>
      <w:r>
        <w:t xml:space="preserve"> element from the 3</w:t>
      </w:r>
      <w:r>
        <w:rPr>
          <w:vertAlign w:val="superscript"/>
        </w:rPr>
        <w:t>rd</w:t>
      </w:r>
      <w:r>
        <w:t xml:space="preserve"> row of the array. You can verify it in the above figure. Let us check the following program where we have used a nested loop to handle a two-dimensional array.</w:t>
      </w:r>
    </w:p>
    <w:p w14:paraId="3F902816" w14:textId="77777777" w:rsidR="005F010B" w:rsidRDefault="005F010B" w:rsidP="005F010B">
      <w:pPr>
        <w:rPr>
          <w:b/>
        </w:rPr>
      </w:pPr>
      <w:r>
        <w:rPr>
          <w:b/>
        </w:rPr>
        <w:t>Example:</w:t>
      </w:r>
    </w:p>
    <w:p w14:paraId="185EA36B" w14:textId="3C432A76" w:rsidR="005F010B" w:rsidRDefault="005F010B" w:rsidP="005F010B">
      <w:pPr>
        <w:rPr>
          <w:rFonts w:ascii="Consolas" w:hAnsi="Consolas" w:cs="Consolas"/>
          <w:color w:val="000000"/>
          <w:sz w:val="19"/>
          <w:szCs w:val="19"/>
          <w:highlight w:val="white"/>
        </w:rPr>
      </w:pPr>
      <w:r>
        <w:rPr>
          <w:noProof/>
        </w:rPr>
        <w:drawing>
          <wp:inline distT="0" distB="0" distL="0" distR="0" wp14:anchorId="453BBE37" wp14:editId="6C48B48B">
            <wp:extent cx="531495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2057400"/>
                    </a:xfrm>
                    <a:prstGeom prst="rect">
                      <a:avLst/>
                    </a:prstGeom>
                    <a:noFill/>
                    <a:ln>
                      <a:noFill/>
                    </a:ln>
                  </pic:spPr>
                </pic:pic>
              </a:graphicData>
            </a:graphic>
          </wp:inline>
        </w:drawing>
      </w:r>
    </w:p>
    <w:p w14:paraId="01B00808" w14:textId="77777777" w:rsidR="005F010B" w:rsidRDefault="005F010B" w:rsidP="005F010B">
      <w:pPr>
        <w:rPr>
          <w:b/>
        </w:rPr>
      </w:pPr>
      <w:r>
        <w:rPr>
          <w:b/>
        </w:rPr>
        <w:br w:type="page"/>
      </w:r>
    </w:p>
    <w:p w14:paraId="5930CB4F" w14:textId="77777777" w:rsidR="005F010B" w:rsidRDefault="005F010B" w:rsidP="005F010B">
      <w:pPr>
        <w:rPr>
          <w:b/>
        </w:rPr>
      </w:pPr>
      <w:r>
        <w:rPr>
          <w:b/>
        </w:rPr>
        <w:lastRenderedPageBreak/>
        <w:t>Handling 2D arrays using 1D array functions:</w:t>
      </w:r>
    </w:p>
    <w:p w14:paraId="3FF47C94" w14:textId="77777777" w:rsidR="005F010B" w:rsidRDefault="005F010B" w:rsidP="005F010B">
      <w:r>
        <w:t>We can handle 2D array using 1D functions. Because each row of a 2D array can be used as 1D array. So we can use all function for each row of a 2D array which we define for 1D array.</w:t>
      </w:r>
    </w:p>
    <w:p w14:paraId="215C134F" w14:textId="77777777" w:rsidR="005F010B" w:rsidRDefault="005F010B" w:rsidP="005F010B">
      <w:pPr>
        <w:rPr>
          <w:b/>
        </w:rPr>
      </w:pPr>
      <w:r>
        <w:rPr>
          <w:b/>
        </w:rPr>
        <w:t>Example:</w:t>
      </w:r>
    </w:p>
    <w:p w14:paraId="645D737F" w14:textId="4A099F3E" w:rsidR="005F010B" w:rsidRDefault="005F010B" w:rsidP="005F010B">
      <w:pPr>
        <w:rPr>
          <w:b/>
        </w:rPr>
      </w:pPr>
      <w:r>
        <w:rPr>
          <w:noProof/>
        </w:rPr>
        <w:drawing>
          <wp:inline distT="0" distB="0" distL="0" distR="0" wp14:anchorId="1FFD1488" wp14:editId="15A730D9">
            <wp:extent cx="53911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p>
    <w:p w14:paraId="7024B902" w14:textId="77777777" w:rsidR="005F010B" w:rsidRDefault="005F010B" w:rsidP="005F010B">
      <w:pPr>
        <w:rPr>
          <w:b/>
        </w:rPr>
      </w:pPr>
      <w:r>
        <w:rPr>
          <w:b/>
        </w:rPr>
        <w:br w:type="page"/>
      </w:r>
    </w:p>
    <w:p w14:paraId="4F3836B9" w14:textId="3A983EFC" w:rsidR="005F010B" w:rsidRDefault="005F010B" w:rsidP="005F010B">
      <w:pPr>
        <w:jc w:val="both"/>
        <w:rPr>
          <w:rFonts w:cstheme="minorHAnsi"/>
        </w:rPr>
      </w:pPr>
    </w:p>
    <w:p w14:paraId="15BD9542" w14:textId="0DDFBC72" w:rsidR="005F010B" w:rsidRPr="005F010B" w:rsidRDefault="005F010B" w:rsidP="005F010B">
      <w:pPr>
        <w:pBdr>
          <w:bottom w:val="single" w:sz="12" w:space="1" w:color="auto"/>
        </w:pBdr>
        <w:jc w:val="both"/>
        <w:rPr>
          <w:rStyle w:val="SubtleEmphasis"/>
          <w:b/>
          <w:bCs/>
          <w:sz w:val="40"/>
          <w:szCs w:val="40"/>
        </w:rPr>
      </w:pPr>
      <w:r w:rsidRPr="005F010B">
        <w:rPr>
          <w:rStyle w:val="SubtleEmphasis"/>
          <w:b/>
          <w:bCs/>
          <w:sz w:val="40"/>
          <w:szCs w:val="40"/>
        </w:rPr>
        <w:t>LAB TASKS</w:t>
      </w:r>
    </w:p>
    <w:p w14:paraId="27001008" w14:textId="77777777" w:rsidR="005F010B" w:rsidRPr="00315DB6" w:rsidRDefault="005F010B" w:rsidP="00315DB6">
      <w:pPr>
        <w:pStyle w:val="Heading1"/>
        <w:numPr>
          <w:ilvl w:val="0"/>
          <w:numId w:val="0"/>
        </w:numPr>
        <w:jc w:val="both"/>
        <w:rPr>
          <w:rFonts w:asciiTheme="minorHAnsi" w:hAnsiTheme="minorHAnsi" w:cstheme="minorHAnsi"/>
          <w:sz w:val="24"/>
          <w:szCs w:val="24"/>
        </w:rPr>
      </w:pPr>
      <w:r w:rsidRPr="00315DB6">
        <w:rPr>
          <w:rFonts w:asciiTheme="minorHAnsi" w:hAnsiTheme="minorHAnsi" w:cstheme="minorHAnsi"/>
          <w:sz w:val="24"/>
          <w:szCs w:val="24"/>
        </w:rPr>
        <w:t>Task 1:</w:t>
      </w:r>
    </w:p>
    <w:p w14:paraId="4873C332" w14:textId="77777777" w:rsidR="005F010B" w:rsidRPr="00315DB6" w:rsidRDefault="005F010B" w:rsidP="005F010B">
      <w:pPr>
        <w:jc w:val="both"/>
        <w:rPr>
          <w:rFonts w:cstheme="minorHAnsi"/>
          <w:sz w:val="24"/>
          <w:szCs w:val="24"/>
        </w:rPr>
      </w:pPr>
      <w:r w:rsidRPr="00315DB6">
        <w:rPr>
          <w:rFonts w:cstheme="minorHAnsi"/>
          <w:sz w:val="24"/>
          <w:szCs w:val="24"/>
        </w:rPr>
        <w:t xml:space="preserve">Write a C++ program in which your task is to create a 3x3 matrix (2d Array). Take input from the user and display all the values of array. </w:t>
      </w:r>
    </w:p>
    <w:p w14:paraId="1C142929" w14:textId="77777777" w:rsidR="005F010B" w:rsidRPr="00315DB6" w:rsidRDefault="005F010B" w:rsidP="00315DB6">
      <w:pPr>
        <w:pStyle w:val="Heading1"/>
        <w:numPr>
          <w:ilvl w:val="0"/>
          <w:numId w:val="0"/>
        </w:numPr>
        <w:jc w:val="both"/>
        <w:rPr>
          <w:rFonts w:asciiTheme="minorHAnsi" w:hAnsiTheme="minorHAnsi" w:cstheme="minorHAnsi"/>
          <w:sz w:val="24"/>
          <w:szCs w:val="24"/>
        </w:rPr>
      </w:pPr>
      <w:r w:rsidRPr="00315DB6">
        <w:rPr>
          <w:rFonts w:asciiTheme="minorHAnsi" w:hAnsiTheme="minorHAnsi" w:cstheme="minorHAnsi"/>
          <w:sz w:val="24"/>
          <w:szCs w:val="24"/>
        </w:rPr>
        <w:t>Task 2:</w:t>
      </w:r>
    </w:p>
    <w:p w14:paraId="4C7BD51F" w14:textId="77777777" w:rsidR="005F010B" w:rsidRPr="00315DB6" w:rsidRDefault="005F010B" w:rsidP="005F010B">
      <w:pPr>
        <w:jc w:val="both"/>
        <w:rPr>
          <w:rFonts w:cstheme="minorHAnsi"/>
          <w:sz w:val="24"/>
          <w:szCs w:val="24"/>
        </w:rPr>
      </w:pPr>
      <w:r w:rsidRPr="00315DB6">
        <w:rPr>
          <w:rFonts w:cstheme="minorHAnsi"/>
          <w:sz w:val="24"/>
          <w:szCs w:val="24"/>
        </w:rPr>
        <w:t xml:space="preserve">Write a C++ program in which your task is to create a 5x5 matrix (2d Array). Take input from the user and display all the values of array row major order and column major order. </w:t>
      </w:r>
    </w:p>
    <w:p w14:paraId="45ABEE30" w14:textId="77777777" w:rsidR="005F010B" w:rsidRPr="00315DB6" w:rsidRDefault="005F010B" w:rsidP="005F010B">
      <w:pPr>
        <w:jc w:val="both"/>
        <w:rPr>
          <w:rFonts w:cstheme="minorHAnsi"/>
          <w:sz w:val="24"/>
          <w:szCs w:val="24"/>
        </w:rPr>
      </w:pPr>
      <w:r w:rsidRPr="00315DB6">
        <w:rPr>
          <w:rFonts w:cstheme="minorHAnsi"/>
          <w:noProof/>
          <w:sz w:val="24"/>
          <w:szCs w:val="24"/>
        </w:rPr>
        <w:drawing>
          <wp:inline distT="114300" distB="114300" distL="114300" distR="114300" wp14:anchorId="4382A6EF" wp14:editId="064AF346">
            <wp:extent cx="2286000" cy="3048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86000" cy="3048000"/>
                    </a:xfrm>
                    <a:prstGeom prst="rect">
                      <a:avLst/>
                    </a:prstGeom>
                    <a:ln/>
                  </pic:spPr>
                </pic:pic>
              </a:graphicData>
            </a:graphic>
          </wp:inline>
        </w:drawing>
      </w:r>
    </w:p>
    <w:p w14:paraId="6FDD7ECD" w14:textId="77777777" w:rsidR="005F010B" w:rsidRPr="00315DB6" w:rsidRDefault="005F010B" w:rsidP="005F010B">
      <w:pPr>
        <w:rPr>
          <w:rFonts w:cstheme="minorHAnsi"/>
          <w:sz w:val="24"/>
          <w:szCs w:val="24"/>
        </w:rPr>
      </w:pPr>
    </w:p>
    <w:p w14:paraId="1F5676BC" w14:textId="77777777" w:rsidR="005F010B" w:rsidRPr="00315DB6" w:rsidRDefault="005F010B" w:rsidP="00315DB6">
      <w:pPr>
        <w:pStyle w:val="Heading1"/>
        <w:numPr>
          <w:ilvl w:val="0"/>
          <w:numId w:val="0"/>
        </w:numPr>
        <w:jc w:val="both"/>
        <w:rPr>
          <w:rFonts w:asciiTheme="minorHAnsi" w:hAnsiTheme="minorHAnsi" w:cstheme="minorHAnsi"/>
          <w:sz w:val="24"/>
          <w:szCs w:val="24"/>
        </w:rPr>
      </w:pPr>
      <w:bookmarkStart w:id="2" w:name="_30j0zll" w:colFirst="0" w:colLast="0"/>
      <w:bookmarkEnd w:id="2"/>
      <w:r w:rsidRPr="00315DB6">
        <w:rPr>
          <w:rFonts w:asciiTheme="minorHAnsi" w:hAnsiTheme="minorHAnsi" w:cstheme="minorHAnsi"/>
          <w:sz w:val="24"/>
          <w:szCs w:val="24"/>
        </w:rPr>
        <w:t>Task 3:</w:t>
      </w:r>
    </w:p>
    <w:p w14:paraId="5315D24D" w14:textId="77777777" w:rsidR="005F010B" w:rsidRPr="00315DB6" w:rsidRDefault="005F010B" w:rsidP="005F010B">
      <w:pPr>
        <w:jc w:val="both"/>
        <w:rPr>
          <w:rFonts w:cstheme="minorHAnsi"/>
          <w:sz w:val="24"/>
          <w:szCs w:val="24"/>
        </w:rPr>
      </w:pPr>
      <w:r w:rsidRPr="00315DB6">
        <w:rPr>
          <w:rFonts w:cstheme="minorHAnsi"/>
          <w:sz w:val="24"/>
          <w:szCs w:val="24"/>
        </w:rPr>
        <w:t xml:space="preserve">Write a C++ program in which your task is to create a 6x6 matrix (2d Array). Take input from the user. After the input your program should calculate the Sum of both even and odd values present in the matrix and store the sum in variables </w:t>
      </w:r>
      <w:proofErr w:type="spellStart"/>
      <w:r w:rsidRPr="00315DB6">
        <w:rPr>
          <w:rFonts w:cstheme="minorHAnsi"/>
          <w:sz w:val="24"/>
          <w:szCs w:val="24"/>
        </w:rPr>
        <w:t>EvenSum</w:t>
      </w:r>
      <w:proofErr w:type="spellEnd"/>
      <w:r w:rsidRPr="00315DB6">
        <w:rPr>
          <w:rFonts w:cstheme="minorHAnsi"/>
          <w:sz w:val="24"/>
          <w:szCs w:val="24"/>
        </w:rPr>
        <w:t xml:space="preserve"> and </w:t>
      </w:r>
      <w:proofErr w:type="spellStart"/>
      <w:r w:rsidRPr="00315DB6">
        <w:rPr>
          <w:rFonts w:cstheme="minorHAnsi"/>
          <w:sz w:val="24"/>
          <w:szCs w:val="24"/>
        </w:rPr>
        <w:t>OddSum</w:t>
      </w:r>
      <w:proofErr w:type="spellEnd"/>
      <w:r w:rsidRPr="00315DB6">
        <w:rPr>
          <w:rFonts w:cstheme="minorHAnsi"/>
          <w:sz w:val="24"/>
          <w:szCs w:val="24"/>
        </w:rPr>
        <w:t xml:space="preserve"> respectively. At the end of the program Display all the values of matrix and Sum values. </w:t>
      </w:r>
    </w:p>
    <w:p w14:paraId="2BBC7807" w14:textId="0C0BE0C5" w:rsidR="005F010B" w:rsidRPr="00315DB6" w:rsidRDefault="00FD416B" w:rsidP="00315DB6">
      <w:pPr>
        <w:pStyle w:val="Heading1"/>
        <w:numPr>
          <w:ilvl w:val="0"/>
          <w:numId w:val="0"/>
        </w:numPr>
        <w:jc w:val="both"/>
        <w:rPr>
          <w:rFonts w:asciiTheme="minorHAnsi" w:hAnsiTheme="minorHAnsi" w:cstheme="minorHAnsi"/>
          <w:sz w:val="24"/>
          <w:szCs w:val="24"/>
        </w:rPr>
      </w:pPr>
      <w:r w:rsidRPr="00315DB6">
        <w:rPr>
          <w:rFonts w:asciiTheme="minorHAnsi" w:hAnsiTheme="minorHAnsi" w:cstheme="minorHAnsi"/>
          <w:sz w:val="24"/>
          <w:szCs w:val="24"/>
        </w:rPr>
        <w:lastRenderedPageBreak/>
        <w:t>Task 4</w:t>
      </w:r>
      <w:r w:rsidR="005F010B" w:rsidRPr="00315DB6">
        <w:rPr>
          <w:rFonts w:asciiTheme="minorHAnsi" w:hAnsiTheme="minorHAnsi" w:cstheme="minorHAnsi"/>
          <w:sz w:val="24"/>
          <w:szCs w:val="24"/>
        </w:rPr>
        <w:t>:</w:t>
      </w:r>
    </w:p>
    <w:p w14:paraId="78556A73" w14:textId="17674CC5" w:rsidR="005F010B" w:rsidRPr="00315DB6" w:rsidRDefault="005F010B" w:rsidP="005F010B">
      <w:pPr>
        <w:jc w:val="both"/>
        <w:rPr>
          <w:rFonts w:cstheme="minorHAnsi"/>
          <w:sz w:val="24"/>
          <w:szCs w:val="24"/>
        </w:rPr>
      </w:pPr>
      <w:r w:rsidRPr="00315DB6">
        <w:rPr>
          <w:rFonts w:cstheme="minorHAnsi"/>
          <w:sz w:val="24"/>
          <w:szCs w:val="24"/>
        </w:rPr>
        <w:t xml:space="preserve">Write a C++ program in which user takes integer values in a 4x6 matrix (2d Array) your task is to calculate the sum of all three rows and </w:t>
      </w:r>
      <w:r w:rsidR="00315DB6" w:rsidRPr="00315DB6">
        <w:rPr>
          <w:rFonts w:cstheme="minorHAnsi"/>
          <w:sz w:val="24"/>
          <w:szCs w:val="24"/>
        </w:rPr>
        <w:t>display</w:t>
      </w:r>
      <w:r w:rsidRPr="00315DB6">
        <w:rPr>
          <w:rFonts w:cstheme="minorHAnsi"/>
          <w:sz w:val="24"/>
          <w:szCs w:val="24"/>
        </w:rPr>
        <w:t xml:space="preserve"> the array and its sum row wise at the end of every row.</w:t>
      </w:r>
    </w:p>
    <w:p w14:paraId="7FE1A9AC" w14:textId="57733D40" w:rsidR="005F010B" w:rsidRPr="00315DB6" w:rsidRDefault="00FD416B" w:rsidP="00315DB6">
      <w:pPr>
        <w:pStyle w:val="Heading1"/>
        <w:numPr>
          <w:ilvl w:val="0"/>
          <w:numId w:val="0"/>
        </w:numPr>
        <w:jc w:val="both"/>
        <w:rPr>
          <w:ins w:id="3" w:author="Me" w:date="2021-06-08T19:40:00Z"/>
          <w:rFonts w:asciiTheme="minorHAnsi" w:hAnsiTheme="minorHAnsi" w:cstheme="minorHAnsi"/>
          <w:sz w:val="24"/>
          <w:szCs w:val="24"/>
        </w:rPr>
      </w:pPr>
      <w:r w:rsidRPr="00315DB6">
        <w:rPr>
          <w:rFonts w:asciiTheme="minorHAnsi" w:hAnsiTheme="minorHAnsi" w:cstheme="minorHAnsi"/>
          <w:sz w:val="24"/>
          <w:szCs w:val="24"/>
        </w:rPr>
        <w:t>Task 5</w:t>
      </w:r>
      <w:r w:rsidR="005F010B" w:rsidRPr="00315DB6">
        <w:rPr>
          <w:rFonts w:asciiTheme="minorHAnsi" w:hAnsiTheme="minorHAnsi" w:cstheme="minorHAnsi"/>
          <w:sz w:val="24"/>
          <w:szCs w:val="24"/>
        </w:rPr>
        <w:t>:</w:t>
      </w:r>
      <w:bookmarkStart w:id="4" w:name="_1fob9te" w:colFirst="0" w:colLast="0"/>
      <w:bookmarkEnd w:id="4"/>
    </w:p>
    <w:p w14:paraId="0F371AE8" w14:textId="77777777" w:rsidR="005F010B" w:rsidRPr="00315DB6" w:rsidRDefault="005F010B" w:rsidP="005F010B">
      <w:pPr>
        <w:rPr>
          <w:rFonts w:cstheme="minorHAnsi"/>
          <w:sz w:val="24"/>
          <w:szCs w:val="24"/>
        </w:rPr>
      </w:pPr>
      <w:r w:rsidRPr="00315DB6">
        <w:rPr>
          <w:rFonts w:cstheme="minorHAnsi"/>
          <w:sz w:val="24"/>
          <w:szCs w:val="24"/>
        </w:rPr>
        <w:t>Create a 3x3 matrix (2D Array) and take input in the created matrix (only 1s and 0s). Check that the matrix is an Identity matrix or not.</w:t>
      </w:r>
    </w:p>
    <w:p w14:paraId="500FEDA7" w14:textId="77777777" w:rsidR="005F010B" w:rsidRPr="00315DB6" w:rsidRDefault="005F010B" w:rsidP="005F010B">
      <w:pPr>
        <w:rPr>
          <w:rFonts w:cstheme="minorHAnsi"/>
          <w:sz w:val="24"/>
          <w:szCs w:val="24"/>
        </w:rPr>
      </w:pPr>
      <w:r w:rsidRPr="00315DB6">
        <w:rPr>
          <w:rFonts w:cstheme="minorHAnsi"/>
          <w:b/>
          <w:color w:val="980000"/>
          <w:sz w:val="24"/>
          <w:szCs w:val="24"/>
        </w:rPr>
        <w:t>Identity Matrix is a matrix which has 1s on it main diagonal and 0s in all remaining places</w:t>
      </w:r>
      <w:r w:rsidRPr="00315DB6">
        <w:rPr>
          <w:rFonts w:cstheme="minorHAnsi"/>
          <w:sz w:val="24"/>
          <w:szCs w:val="24"/>
        </w:rPr>
        <w:t xml:space="preserve"> </w:t>
      </w:r>
    </w:p>
    <w:p w14:paraId="0E1D026D" w14:textId="77777777" w:rsidR="005F010B" w:rsidRPr="00315DB6" w:rsidRDefault="005F010B" w:rsidP="005F010B">
      <w:pPr>
        <w:jc w:val="center"/>
        <w:rPr>
          <w:rFonts w:cstheme="minorHAnsi"/>
          <w:sz w:val="24"/>
          <w:szCs w:val="24"/>
        </w:rPr>
      </w:pPr>
      <w:r w:rsidRPr="00315DB6">
        <w:rPr>
          <w:rFonts w:cstheme="minorHAnsi"/>
          <w:noProof/>
          <w:sz w:val="24"/>
          <w:szCs w:val="24"/>
        </w:rPr>
        <w:drawing>
          <wp:inline distT="114300" distB="114300" distL="114300" distR="114300" wp14:anchorId="04636CBF" wp14:editId="754F8438">
            <wp:extent cx="1127760" cy="98679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127760" cy="986790"/>
                    </a:xfrm>
                    <a:prstGeom prst="rect">
                      <a:avLst/>
                    </a:prstGeom>
                    <a:ln/>
                  </pic:spPr>
                </pic:pic>
              </a:graphicData>
            </a:graphic>
          </wp:inline>
        </w:drawing>
      </w:r>
    </w:p>
    <w:p w14:paraId="09F2D283" w14:textId="77777777" w:rsidR="005F010B" w:rsidRPr="00315DB6" w:rsidRDefault="005F010B" w:rsidP="005F010B">
      <w:pPr>
        <w:jc w:val="both"/>
        <w:rPr>
          <w:rFonts w:cstheme="minorHAnsi"/>
          <w:sz w:val="24"/>
          <w:szCs w:val="24"/>
        </w:rPr>
      </w:pPr>
    </w:p>
    <w:p w14:paraId="76432608" w14:textId="77777777" w:rsidR="000C2FC0" w:rsidRPr="00315DB6" w:rsidRDefault="000C2FC0">
      <w:pPr>
        <w:rPr>
          <w:rFonts w:cstheme="minorHAnsi"/>
          <w:sz w:val="24"/>
          <w:szCs w:val="24"/>
        </w:rPr>
      </w:pPr>
    </w:p>
    <w:sectPr w:rsidR="000C2FC0" w:rsidRPr="00315DB6" w:rsidSect="00F104F8">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F5A07" w14:textId="77777777" w:rsidR="002F5099" w:rsidRDefault="002F5099">
      <w:pPr>
        <w:spacing w:after="0" w:line="240" w:lineRule="auto"/>
      </w:pPr>
      <w:r>
        <w:separator/>
      </w:r>
    </w:p>
  </w:endnote>
  <w:endnote w:type="continuationSeparator" w:id="0">
    <w:p w14:paraId="2B2033A4" w14:textId="77777777" w:rsidR="002F5099" w:rsidRDefault="002F5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785705"/>
      <w:docPartObj>
        <w:docPartGallery w:val="Page Numbers (Bottom of Page)"/>
        <w:docPartUnique/>
      </w:docPartObj>
    </w:sdtPr>
    <w:sdtEndPr>
      <w:rPr>
        <w:noProof/>
      </w:rPr>
    </w:sdtEndPr>
    <w:sdtContent>
      <w:p w14:paraId="73AFF659" w14:textId="53EFB8C0" w:rsidR="000D335D" w:rsidRDefault="005F010B">
        <w:pPr>
          <w:pStyle w:val="Footer"/>
          <w:jc w:val="right"/>
        </w:pPr>
        <w:r>
          <w:fldChar w:fldCharType="begin"/>
        </w:r>
        <w:r>
          <w:instrText xml:space="preserve"> PAGE   \* MERGEFORMAT </w:instrText>
        </w:r>
        <w:r>
          <w:fldChar w:fldCharType="separate"/>
        </w:r>
        <w:r w:rsidR="00A3746E">
          <w:rPr>
            <w:noProof/>
          </w:rPr>
          <w:t>5</w:t>
        </w:r>
        <w:r>
          <w:rPr>
            <w:noProof/>
          </w:rPr>
          <w:fldChar w:fldCharType="end"/>
        </w:r>
      </w:p>
    </w:sdtContent>
  </w:sdt>
  <w:p w14:paraId="408AB908" w14:textId="77777777" w:rsidR="000D335D" w:rsidRDefault="002F5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2887790"/>
      <w:docPartObj>
        <w:docPartGallery w:val="Page Numbers (Bottom of Page)"/>
        <w:docPartUnique/>
      </w:docPartObj>
    </w:sdtPr>
    <w:sdtEndPr>
      <w:rPr>
        <w:noProof/>
      </w:rPr>
    </w:sdtEndPr>
    <w:sdtContent>
      <w:p w14:paraId="5ED39BE3" w14:textId="05A321E3" w:rsidR="000D335D" w:rsidRDefault="005F010B">
        <w:pPr>
          <w:pStyle w:val="Footer"/>
          <w:jc w:val="right"/>
        </w:pPr>
        <w:r>
          <w:fldChar w:fldCharType="begin"/>
        </w:r>
        <w:r>
          <w:instrText xml:space="preserve"> PAGE   \* MERGEFORMAT </w:instrText>
        </w:r>
        <w:r>
          <w:fldChar w:fldCharType="separate"/>
        </w:r>
        <w:r w:rsidR="00A3746E">
          <w:rPr>
            <w:noProof/>
          </w:rPr>
          <w:t>1</w:t>
        </w:r>
        <w:r>
          <w:rPr>
            <w:noProof/>
          </w:rPr>
          <w:fldChar w:fldCharType="end"/>
        </w:r>
      </w:p>
    </w:sdtContent>
  </w:sdt>
  <w:p w14:paraId="77103997" w14:textId="77777777" w:rsidR="000D335D" w:rsidRDefault="002F5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FD48F" w14:textId="77777777" w:rsidR="002F5099" w:rsidRDefault="002F5099">
      <w:pPr>
        <w:spacing w:after="0" w:line="240" w:lineRule="auto"/>
      </w:pPr>
      <w:r>
        <w:separator/>
      </w:r>
    </w:p>
  </w:footnote>
  <w:footnote w:type="continuationSeparator" w:id="0">
    <w:p w14:paraId="33615F6C" w14:textId="77777777" w:rsidR="002F5099" w:rsidRDefault="002F5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120F6" w14:textId="77777777" w:rsidR="000D335D" w:rsidRDefault="005F010B">
    <w:pPr>
      <w:pStyle w:val="Header"/>
    </w:pPr>
    <w:r>
      <w:rPr>
        <w:noProof/>
      </w:rPr>
      <w:drawing>
        <wp:inline distT="0" distB="0" distL="0" distR="0" wp14:anchorId="3B488B56" wp14:editId="69162F1E">
          <wp:extent cx="5731510" cy="1068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022C1" w14:textId="77777777" w:rsidR="000D335D" w:rsidRDefault="005F010B">
    <w:pPr>
      <w:pStyle w:val="Header"/>
    </w:pPr>
    <w:r>
      <w:rPr>
        <w:noProof/>
      </w:rPr>
      <w:drawing>
        <wp:inline distT="0" distB="0" distL="0" distR="0" wp14:anchorId="131A79AD" wp14:editId="79BAAB46">
          <wp:extent cx="5731510" cy="10683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E282C"/>
    <w:multiLevelType w:val="multilevel"/>
    <w:tmpl w:val="AEE86B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A0A069F"/>
    <w:multiLevelType w:val="hybridMultilevel"/>
    <w:tmpl w:val="7276B2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3" w15:restartNumberingAfterBreak="0">
    <w:nsid w:val="45D2549E"/>
    <w:multiLevelType w:val="hybridMultilevel"/>
    <w:tmpl w:val="77CEB8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3C706E"/>
    <w:multiLevelType w:val="hybridMultilevel"/>
    <w:tmpl w:val="0116E85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10B"/>
    <w:rsid w:val="000C2FC0"/>
    <w:rsid w:val="002F5099"/>
    <w:rsid w:val="00315DB6"/>
    <w:rsid w:val="00375BF1"/>
    <w:rsid w:val="005F010B"/>
    <w:rsid w:val="00A3746E"/>
    <w:rsid w:val="00B33D5F"/>
    <w:rsid w:val="00BE6026"/>
    <w:rsid w:val="00D35FB6"/>
    <w:rsid w:val="00D57639"/>
    <w:rsid w:val="00E07AAD"/>
    <w:rsid w:val="00EC1657"/>
    <w:rsid w:val="00FD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843A"/>
  <w15:chartTrackingRefBased/>
  <w15:docId w15:val="{97258E47-01A5-4DD2-A992-35A1B9EB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10B"/>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F010B"/>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F010B"/>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F010B"/>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5F010B"/>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5F010B"/>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5F010B"/>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5F010B"/>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5F010B"/>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10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F010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F010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F010B"/>
    <w:rPr>
      <w:rFonts w:eastAsiaTheme="minorEastAsia"/>
      <w:b/>
      <w:bCs/>
      <w:sz w:val="28"/>
      <w:szCs w:val="28"/>
    </w:rPr>
  </w:style>
  <w:style w:type="character" w:customStyle="1" w:styleId="Heading5Char">
    <w:name w:val="Heading 5 Char"/>
    <w:basedOn w:val="DefaultParagraphFont"/>
    <w:link w:val="Heading5"/>
    <w:uiPriority w:val="9"/>
    <w:semiHidden/>
    <w:rsid w:val="005F010B"/>
    <w:rPr>
      <w:rFonts w:eastAsiaTheme="minorEastAsia"/>
      <w:b/>
      <w:bCs/>
      <w:i/>
      <w:iCs/>
      <w:sz w:val="26"/>
      <w:szCs w:val="26"/>
    </w:rPr>
  </w:style>
  <w:style w:type="character" w:customStyle="1" w:styleId="Heading6Char">
    <w:name w:val="Heading 6 Char"/>
    <w:basedOn w:val="DefaultParagraphFont"/>
    <w:link w:val="Heading6"/>
    <w:rsid w:val="005F010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F010B"/>
    <w:rPr>
      <w:rFonts w:eastAsiaTheme="minorEastAsia"/>
      <w:sz w:val="24"/>
      <w:szCs w:val="24"/>
    </w:rPr>
  </w:style>
  <w:style w:type="character" w:customStyle="1" w:styleId="Heading8Char">
    <w:name w:val="Heading 8 Char"/>
    <w:basedOn w:val="DefaultParagraphFont"/>
    <w:link w:val="Heading8"/>
    <w:uiPriority w:val="9"/>
    <w:semiHidden/>
    <w:rsid w:val="005F010B"/>
    <w:rPr>
      <w:rFonts w:eastAsiaTheme="minorEastAsia"/>
      <w:i/>
      <w:iCs/>
      <w:sz w:val="24"/>
      <w:szCs w:val="24"/>
    </w:rPr>
  </w:style>
  <w:style w:type="character" w:customStyle="1" w:styleId="Heading9Char">
    <w:name w:val="Heading 9 Char"/>
    <w:basedOn w:val="DefaultParagraphFont"/>
    <w:link w:val="Heading9"/>
    <w:uiPriority w:val="9"/>
    <w:semiHidden/>
    <w:rsid w:val="005F010B"/>
    <w:rPr>
      <w:rFonts w:asciiTheme="majorHAnsi" w:eastAsiaTheme="majorEastAsia" w:hAnsiTheme="majorHAnsi" w:cstheme="majorBidi"/>
    </w:rPr>
  </w:style>
  <w:style w:type="paragraph" w:styleId="Header">
    <w:name w:val="header"/>
    <w:basedOn w:val="Normal"/>
    <w:link w:val="HeaderChar"/>
    <w:uiPriority w:val="99"/>
    <w:unhideWhenUsed/>
    <w:rsid w:val="005F0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10B"/>
  </w:style>
  <w:style w:type="paragraph" w:styleId="Footer">
    <w:name w:val="footer"/>
    <w:basedOn w:val="Normal"/>
    <w:link w:val="FooterChar"/>
    <w:uiPriority w:val="99"/>
    <w:unhideWhenUsed/>
    <w:rsid w:val="005F0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10B"/>
  </w:style>
  <w:style w:type="paragraph" w:styleId="NoSpacing">
    <w:name w:val="No Spacing"/>
    <w:link w:val="NoSpacingChar"/>
    <w:uiPriority w:val="1"/>
    <w:qFormat/>
    <w:rsid w:val="005F010B"/>
    <w:pPr>
      <w:spacing w:after="0" w:line="240" w:lineRule="auto"/>
    </w:pPr>
  </w:style>
  <w:style w:type="paragraph" w:styleId="ListParagraph">
    <w:name w:val="List Paragraph"/>
    <w:basedOn w:val="Normal"/>
    <w:uiPriority w:val="34"/>
    <w:qFormat/>
    <w:rsid w:val="005F010B"/>
    <w:pPr>
      <w:shd w:val="clear" w:color="auto" w:fill="FFFFFF"/>
      <w:spacing w:after="0" w:line="374" w:lineRule="atLeast"/>
      <w:ind w:left="720"/>
      <w:contextualSpacing/>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39"/>
    <w:qFormat/>
    <w:rsid w:val="005F010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F010B"/>
  </w:style>
  <w:style w:type="character" w:styleId="Strong">
    <w:name w:val="Strong"/>
    <w:basedOn w:val="DefaultParagraphFont"/>
    <w:uiPriority w:val="22"/>
    <w:qFormat/>
    <w:rsid w:val="005F010B"/>
    <w:rPr>
      <w:b/>
      <w:bCs/>
    </w:rPr>
  </w:style>
  <w:style w:type="paragraph" w:customStyle="1" w:styleId="Normal1">
    <w:name w:val="Normal1"/>
    <w:rsid w:val="005F010B"/>
    <w:pPr>
      <w:spacing w:after="0" w:line="240" w:lineRule="auto"/>
    </w:pPr>
    <w:rPr>
      <w:rFonts w:ascii="Cambria" w:eastAsia="Cambria" w:hAnsi="Cambria" w:cs="Cambria"/>
      <w:color w:val="000000"/>
      <w:sz w:val="24"/>
      <w:szCs w:val="24"/>
    </w:rPr>
  </w:style>
  <w:style w:type="character" w:styleId="SubtleEmphasis">
    <w:name w:val="Subtle Emphasis"/>
    <w:basedOn w:val="DefaultParagraphFont"/>
    <w:uiPriority w:val="19"/>
    <w:qFormat/>
    <w:rsid w:val="005F010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6122">
      <w:bodyDiv w:val="1"/>
      <w:marLeft w:val="0"/>
      <w:marRight w:val="0"/>
      <w:marTop w:val="0"/>
      <w:marBottom w:val="0"/>
      <w:divBdr>
        <w:top w:val="none" w:sz="0" w:space="0" w:color="auto"/>
        <w:left w:val="none" w:sz="0" w:space="0" w:color="auto"/>
        <w:bottom w:val="none" w:sz="0" w:space="0" w:color="auto"/>
        <w:right w:val="none" w:sz="0" w:space="0" w:color="auto"/>
      </w:divBdr>
    </w:div>
    <w:div w:id="17898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Naveed</dc:creator>
  <cp:keywords/>
  <dc:description/>
  <cp:lastModifiedBy>Rabia Anwar</cp:lastModifiedBy>
  <cp:revision>2</cp:revision>
  <dcterms:created xsi:type="dcterms:W3CDTF">2024-01-17T10:15:00Z</dcterms:created>
  <dcterms:modified xsi:type="dcterms:W3CDTF">2024-01-17T10:15:00Z</dcterms:modified>
</cp:coreProperties>
</file>